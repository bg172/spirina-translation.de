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76D" w:rsidRPr="005153E9" w:rsidRDefault="009100C3">
      <w:pPr>
        <w:rPr>
          <w:rFonts w:ascii="Times New Roman" w:hAnsi="Times New Roman" w:cs="Times New Roman"/>
          <w:b/>
          <w:strike/>
          <w:sz w:val="28"/>
          <w:szCs w:val="28"/>
        </w:rPr>
      </w:pPr>
      <w:r w:rsidRPr="005153E9">
        <w:rPr>
          <w:rFonts w:ascii="Times New Roman" w:hAnsi="Times New Roman" w:cs="Times New Roman"/>
          <w:b/>
          <w:strike/>
          <w:sz w:val="28"/>
          <w:szCs w:val="28"/>
        </w:rPr>
        <w:t>Deutsch-, Englisch und Russischunterricht  für Kinder, Jugendliche und Erwachsene</w:t>
      </w:r>
    </w:p>
    <w:p w:rsidR="00947765" w:rsidRPr="005153E9" w:rsidRDefault="00947765">
      <w:pPr>
        <w:rPr>
          <w:rFonts w:ascii="Times New Roman" w:hAnsi="Times New Roman" w:cs="Times New Roman"/>
          <w:strike/>
          <w:sz w:val="28"/>
          <w:szCs w:val="28"/>
        </w:rPr>
      </w:pPr>
      <w:r w:rsidRPr="005153E9">
        <w:rPr>
          <w:rFonts w:ascii="Times New Roman" w:hAnsi="Times New Roman" w:cs="Times New Roman"/>
          <w:strike/>
          <w:sz w:val="28"/>
          <w:szCs w:val="28"/>
        </w:rPr>
        <w:t>Was mich als Fremdsprachenlehrer</w:t>
      </w:r>
      <w:r w:rsidR="00EA3569" w:rsidRPr="005153E9">
        <w:rPr>
          <w:rFonts w:ascii="Times New Roman" w:hAnsi="Times New Roman" w:cs="Times New Roman"/>
          <w:strike/>
          <w:sz w:val="28"/>
          <w:szCs w:val="28"/>
        </w:rPr>
        <w:t>in</w:t>
      </w:r>
      <w:r w:rsidRPr="005153E9">
        <w:rPr>
          <w:rFonts w:ascii="Times New Roman" w:hAnsi="Times New Roman" w:cs="Times New Roman"/>
          <w:strike/>
          <w:sz w:val="28"/>
          <w:szCs w:val="28"/>
        </w:rPr>
        <w:t xml:space="preserve"> auszeichnet:</w:t>
      </w:r>
    </w:p>
    <w:p w:rsidR="00722241" w:rsidRPr="005153E9" w:rsidRDefault="00722241" w:rsidP="00722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5153E9">
        <w:rPr>
          <w:rFonts w:ascii="Times New Roman" w:hAnsi="Times New Roman" w:cs="Times New Roman"/>
          <w:strike/>
          <w:sz w:val="28"/>
          <w:szCs w:val="28"/>
        </w:rPr>
        <w:t>Freude am Unterrichten</w:t>
      </w:r>
      <w:bookmarkStart w:id="0" w:name="_GoBack"/>
      <w:bookmarkEnd w:id="0"/>
    </w:p>
    <w:p w:rsidR="00947765" w:rsidRPr="005153E9" w:rsidRDefault="00947765" w:rsidP="00722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5153E9">
        <w:rPr>
          <w:rFonts w:ascii="Times New Roman" w:hAnsi="Times New Roman" w:cs="Times New Roman"/>
          <w:strike/>
          <w:sz w:val="28"/>
          <w:szCs w:val="28"/>
        </w:rPr>
        <w:t>Liebe zur Sprache</w:t>
      </w:r>
    </w:p>
    <w:p w:rsidR="00947765" w:rsidRPr="005153E9" w:rsidRDefault="00947765" w:rsidP="009477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5153E9">
        <w:rPr>
          <w:rFonts w:ascii="Times New Roman" w:hAnsi="Times New Roman" w:cs="Times New Roman"/>
          <w:strike/>
          <w:sz w:val="28"/>
          <w:szCs w:val="28"/>
        </w:rPr>
        <w:t>Vieljährige Erfahrung</w:t>
      </w:r>
    </w:p>
    <w:p w:rsidR="00947765" w:rsidRPr="005153E9" w:rsidRDefault="00722241" w:rsidP="009477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5153E9">
        <w:rPr>
          <w:rFonts w:ascii="Times New Roman" w:hAnsi="Times New Roman" w:cs="Times New Roman"/>
          <w:strike/>
          <w:sz w:val="28"/>
          <w:szCs w:val="28"/>
        </w:rPr>
        <w:t>Kenntnisse von verschiedenen Methoden</w:t>
      </w:r>
    </w:p>
    <w:p w:rsidR="00006407" w:rsidRPr="00006407" w:rsidRDefault="00006407" w:rsidP="00006407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B011BB" w:rsidRPr="00006407" w:rsidRDefault="00B011B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B2463" w:rsidRPr="006D5E2E" w:rsidRDefault="008B246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2463">
        <w:rPr>
          <w:rFonts w:ascii="Times New Roman" w:hAnsi="Times New Roman" w:cs="Times New Roman"/>
          <w:b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lessons of German, English and Russian</w:t>
      </w:r>
      <w:r w:rsidR="006D5E2E" w:rsidRPr="006D5E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D5E2E">
        <w:rPr>
          <w:rFonts w:ascii="Times New Roman" w:hAnsi="Times New Roman" w:cs="Times New Roman"/>
          <w:b/>
          <w:sz w:val="28"/>
          <w:szCs w:val="28"/>
          <w:lang w:val="en-US"/>
        </w:rPr>
        <w:t>for children and adults</w:t>
      </w:r>
    </w:p>
    <w:p w:rsidR="00C8776D" w:rsidRDefault="009477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8776D" w:rsidRPr="00C8776D">
        <w:rPr>
          <w:rFonts w:ascii="Times New Roman" w:hAnsi="Times New Roman" w:cs="Times New Roman"/>
          <w:sz w:val="28"/>
          <w:szCs w:val="28"/>
          <w:lang w:val="en-US"/>
        </w:rPr>
        <w:t>f you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really</w:t>
      </w:r>
      <w:r w:rsidR="00C8776D" w:rsidRPr="00C8776D">
        <w:rPr>
          <w:rFonts w:ascii="Times New Roman" w:hAnsi="Times New Roman" w:cs="Times New Roman"/>
          <w:sz w:val="28"/>
          <w:szCs w:val="28"/>
          <w:lang w:val="en-US"/>
        </w:rPr>
        <w:t xml:space="preserve"> want to make your life or your children’s future 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little brighter, if you are sure</w:t>
      </w:r>
      <w:r w:rsidR="00C8776D" w:rsidRPr="00C8776D">
        <w:rPr>
          <w:rFonts w:ascii="Times New Roman" w:hAnsi="Times New Roman" w:cs="Times New Roman"/>
          <w:sz w:val="28"/>
          <w:szCs w:val="28"/>
          <w:lang w:val="en-US"/>
        </w:rPr>
        <w:t xml:space="preserve"> that learning a foreign language should be not o</w:t>
      </w:r>
      <w:r>
        <w:rPr>
          <w:rFonts w:ascii="Times New Roman" w:hAnsi="Times New Roman" w:cs="Times New Roman"/>
          <w:sz w:val="28"/>
          <w:szCs w:val="28"/>
          <w:lang w:val="en-US"/>
        </w:rPr>
        <w:t>nly useful but also catching</w:t>
      </w:r>
      <w:r w:rsidR="00C8776D" w:rsidRPr="00C8776D">
        <w:rPr>
          <w:rFonts w:ascii="Times New Roman" w:hAnsi="Times New Roman" w:cs="Times New Roman"/>
          <w:sz w:val="28"/>
          <w:szCs w:val="28"/>
          <w:lang w:val="en-US"/>
        </w:rPr>
        <w:t>, the</w:t>
      </w:r>
      <w:r>
        <w:rPr>
          <w:rFonts w:ascii="Times New Roman" w:hAnsi="Times New Roman" w:cs="Times New Roman"/>
          <w:sz w:val="28"/>
          <w:szCs w:val="28"/>
          <w:lang w:val="en-US"/>
        </w:rPr>
        <w:t>n you’ve come to the right person</w:t>
      </w:r>
      <w:r w:rsidR="00C8776D" w:rsidRPr="00C8776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46D38" w:rsidRDefault="00146D38" w:rsidP="00146D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Levels from Elementary to Advanced</w:t>
      </w:r>
    </w:p>
    <w:p w:rsidR="009100C3" w:rsidRPr="006A171B" w:rsidRDefault="00146D38" w:rsidP="006A17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Preparation for TOEFL, IELTS</w:t>
      </w:r>
      <w:r w:rsidR="006A17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A171B">
        <w:rPr>
          <w:rFonts w:ascii="Times New Roman" w:hAnsi="Times New Roman" w:cs="Times New Roman"/>
          <w:sz w:val="28"/>
          <w:szCs w:val="28"/>
          <w:lang w:val="en-US"/>
        </w:rPr>
        <w:t>TestDaF</w:t>
      </w:r>
      <w:proofErr w:type="spellEnd"/>
      <w:r w:rsidR="006A17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100C3" w:rsidRPr="008B2463" w:rsidRDefault="009100C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100C3" w:rsidRDefault="009100C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Уроки немецкого и английского  языков для детей и взрослых</w:t>
      </w:r>
    </w:p>
    <w:p w:rsidR="009100C3" w:rsidRDefault="009100C3" w:rsidP="008B24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Мною накоплен огромный опыт  преподавания иностранных языков с использованием  лучших ме</w:t>
      </w:r>
      <w:r w:rsidR="00486863">
        <w:rPr>
          <w:rFonts w:ascii="Times New Roman" w:hAnsi="Times New Roman" w:cs="Times New Roman"/>
          <w:sz w:val="28"/>
          <w:szCs w:val="28"/>
          <w:lang w:val="ru-RU"/>
        </w:rPr>
        <w:t xml:space="preserve">тодических пособий </w:t>
      </w:r>
      <w:r w:rsidR="007222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6863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при желании обучающегося  и без них</w:t>
      </w:r>
      <w:r w:rsidR="00486863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868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течение моей профессиональной деятельности я преподавала</w:t>
      </w:r>
      <w:r w:rsidR="00486863">
        <w:rPr>
          <w:rFonts w:ascii="Times New Roman" w:hAnsi="Times New Roman" w:cs="Times New Roman"/>
          <w:sz w:val="28"/>
          <w:szCs w:val="28"/>
          <w:lang w:val="ru-RU"/>
        </w:rPr>
        <w:t xml:space="preserve"> язык </w:t>
      </w:r>
      <w:r>
        <w:rPr>
          <w:rFonts w:ascii="Times New Roman" w:hAnsi="Times New Roman" w:cs="Times New Roman"/>
          <w:sz w:val="28"/>
          <w:szCs w:val="28"/>
          <w:lang w:val="ru-RU"/>
        </w:rPr>
        <w:t>детям,</w:t>
      </w:r>
      <w:r w:rsidR="00486863">
        <w:rPr>
          <w:rFonts w:ascii="Times New Roman" w:hAnsi="Times New Roman" w:cs="Times New Roman"/>
          <w:sz w:val="28"/>
          <w:szCs w:val="28"/>
          <w:lang w:val="ru-RU"/>
        </w:rPr>
        <w:t xml:space="preserve"> студентам и взрослым</w:t>
      </w:r>
      <w:r w:rsidR="008B2463">
        <w:rPr>
          <w:rFonts w:ascii="Times New Roman" w:hAnsi="Times New Roman" w:cs="Times New Roman"/>
          <w:sz w:val="28"/>
          <w:szCs w:val="28"/>
          <w:lang w:val="ru-RU"/>
        </w:rPr>
        <w:t xml:space="preserve">,  преподавала в университете, в различных компаниях и частным образом, индивидуально и в группах. Моей целью </w:t>
      </w:r>
      <w:del w:id="1" w:author="bor" w:date="2014-07-28T22:59:00Z">
        <w:r w:rsidR="008B2463" w:rsidDel="009B5540">
          <w:rPr>
            <w:rFonts w:ascii="Times New Roman" w:hAnsi="Times New Roman" w:cs="Times New Roman"/>
            <w:sz w:val="28"/>
            <w:szCs w:val="28"/>
            <w:lang w:val="ru-RU"/>
          </w:rPr>
          <w:delText xml:space="preserve">всегда </w:delText>
        </w:r>
      </w:del>
      <w:r w:rsidR="008B2463">
        <w:rPr>
          <w:rFonts w:ascii="Times New Roman" w:hAnsi="Times New Roman" w:cs="Times New Roman"/>
          <w:sz w:val="28"/>
          <w:szCs w:val="28"/>
          <w:lang w:val="ru-RU"/>
        </w:rPr>
        <w:t xml:space="preserve">было </w:t>
      </w:r>
      <w:ins w:id="2" w:author="bor" w:date="2014-07-28T22:59:00Z">
        <w:r w:rsidR="009B5540">
          <w:rPr>
            <w:rFonts w:ascii="Times New Roman" w:hAnsi="Times New Roman" w:cs="Times New Roman"/>
            <w:sz w:val="28"/>
            <w:szCs w:val="28"/>
            <w:lang w:val="ru-RU"/>
          </w:rPr>
          <w:t xml:space="preserve">всегда </w:t>
        </w:r>
      </w:ins>
      <w:r w:rsidR="008B2463">
        <w:rPr>
          <w:rFonts w:ascii="Times New Roman" w:hAnsi="Times New Roman" w:cs="Times New Roman"/>
          <w:sz w:val="28"/>
          <w:szCs w:val="28"/>
          <w:lang w:val="ru-RU"/>
        </w:rPr>
        <w:t>найти оптимальное решение,</w:t>
      </w:r>
      <w:r w:rsidR="00486863">
        <w:rPr>
          <w:rFonts w:ascii="Times New Roman" w:hAnsi="Times New Roman" w:cs="Times New Roman"/>
          <w:sz w:val="28"/>
          <w:szCs w:val="28"/>
          <w:lang w:val="ru-RU"/>
        </w:rPr>
        <w:t xml:space="preserve"> исходя из потребностей и</w:t>
      </w:r>
      <w:del w:id="3" w:author="bor" w:date="2014-07-28T22:59:00Z">
        <w:r w:rsidR="00486863" w:rsidDel="009B5540">
          <w:rPr>
            <w:rFonts w:ascii="Times New Roman" w:hAnsi="Times New Roman" w:cs="Times New Roman"/>
            <w:sz w:val="28"/>
            <w:szCs w:val="28"/>
            <w:lang w:val="ru-RU"/>
          </w:rPr>
          <w:delText xml:space="preserve"> во</w:delText>
        </w:r>
        <w:r w:rsidR="006A171B" w:rsidDel="009B5540">
          <w:rPr>
            <w:rFonts w:ascii="Times New Roman" w:hAnsi="Times New Roman" w:cs="Times New Roman"/>
            <w:sz w:val="28"/>
            <w:szCs w:val="28"/>
            <w:lang w:val="ru-RU"/>
          </w:rPr>
          <w:delText>з</w:delText>
        </w:r>
        <w:r w:rsidR="00486863" w:rsidDel="009B5540">
          <w:rPr>
            <w:rFonts w:ascii="Times New Roman" w:hAnsi="Times New Roman" w:cs="Times New Roman"/>
            <w:sz w:val="28"/>
            <w:szCs w:val="28"/>
            <w:lang w:val="ru-RU"/>
          </w:rPr>
          <w:delText>можностей</w:delText>
        </w:r>
      </w:del>
      <w:r w:rsidR="008B24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ins w:id="4" w:author="bor" w:date="2014-07-28T23:00:00Z">
        <w:r w:rsidR="009B5540">
          <w:rPr>
            <w:rFonts w:ascii="Times New Roman" w:hAnsi="Times New Roman" w:cs="Times New Roman"/>
            <w:sz w:val="28"/>
            <w:szCs w:val="28"/>
            <w:lang w:val="ru-RU"/>
          </w:rPr>
          <w:t xml:space="preserve">уровня </w:t>
        </w:r>
      </w:ins>
      <w:ins w:id="5" w:author="bor" w:date="2014-07-28T22:59:00Z">
        <w:r w:rsidR="009B5540">
          <w:rPr>
            <w:rFonts w:ascii="Times New Roman" w:hAnsi="Times New Roman" w:cs="Times New Roman"/>
            <w:sz w:val="28"/>
            <w:szCs w:val="28"/>
            <w:lang w:val="ru-RU"/>
          </w:rPr>
          <w:t xml:space="preserve">подготовки </w:t>
        </w:r>
      </w:ins>
      <w:r w:rsidR="008B2463">
        <w:rPr>
          <w:rFonts w:ascii="Times New Roman" w:hAnsi="Times New Roman" w:cs="Times New Roman"/>
          <w:sz w:val="28"/>
          <w:szCs w:val="28"/>
          <w:lang w:val="ru-RU"/>
        </w:rPr>
        <w:t xml:space="preserve">моих учеников. </w:t>
      </w:r>
    </w:p>
    <w:p w:rsidR="008B2463" w:rsidRDefault="008B2463" w:rsidP="008B24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Изучение нового языка –  это </w:t>
      </w:r>
      <w:r w:rsidRPr="008B2463">
        <w:rPr>
          <w:rFonts w:ascii="Times New Roman" w:hAnsi="Times New Roman" w:cs="Times New Roman"/>
          <w:b/>
          <w:sz w:val="28"/>
          <w:szCs w:val="28"/>
          <w:lang w:val="ru-RU"/>
        </w:rPr>
        <w:t>радость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познания нового, сопряженная с </w:t>
      </w:r>
      <w:r w:rsidRPr="008B2463">
        <w:rPr>
          <w:rFonts w:ascii="Times New Roman" w:hAnsi="Times New Roman" w:cs="Times New Roman"/>
          <w:b/>
          <w:sz w:val="28"/>
          <w:szCs w:val="28"/>
          <w:lang w:val="ru-RU"/>
        </w:rPr>
        <w:t>усердием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ученика и </w:t>
      </w:r>
      <w:r w:rsidRPr="008B2463">
        <w:rPr>
          <w:rFonts w:ascii="Times New Roman" w:hAnsi="Times New Roman" w:cs="Times New Roman"/>
          <w:b/>
          <w:sz w:val="28"/>
          <w:szCs w:val="28"/>
          <w:lang w:val="ru-RU"/>
        </w:rPr>
        <w:t>профессионализмом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учителя.</w:t>
      </w:r>
    </w:p>
    <w:p w:rsidR="006A171B" w:rsidRPr="006A171B" w:rsidRDefault="006A171B" w:rsidP="006A17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Уровни от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начального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продвинутого</w:t>
      </w:r>
    </w:p>
    <w:p w:rsidR="006A171B" w:rsidRPr="006A171B" w:rsidRDefault="006A171B" w:rsidP="006A17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Подготовка 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TOEFL, IELTS,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TestDaF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A171B" w:rsidRDefault="006A171B" w:rsidP="008B24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A171B" w:rsidRPr="006A171B" w:rsidRDefault="006A171B" w:rsidP="008B24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A171B" w:rsidRPr="006A1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65B2"/>
    <w:multiLevelType w:val="hybridMultilevel"/>
    <w:tmpl w:val="E9B681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CD179C"/>
    <w:multiLevelType w:val="hybridMultilevel"/>
    <w:tmpl w:val="F32C94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FAE"/>
    <w:rsid w:val="00006407"/>
    <w:rsid w:val="00146D38"/>
    <w:rsid w:val="00486863"/>
    <w:rsid w:val="005153E9"/>
    <w:rsid w:val="006A171B"/>
    <w:rsid w:val="006D5E2E"/>
    <w:rsid w:val="00722241"/>
    <w:rsid w:val="008B2463"/>
    <w:rsid w:val="008E271C"/>
    <w:rsid w:val="009100C3"/>
    <w:rsid w:val="0091325F"/>
    <w:rsid w:val="00947765"/>
    <w:rsid w:val="009B5540"/>
    <w:rsid w:val="00A72FAE"/>
    <w:rsid w:val="00B011BB"/>
    <w:rsid w:val="00C8776D"/>
    <w:rsid w:val="00EA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7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5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3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7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5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3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DG Win&amp;Soft</Company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bor</cp:lastModifiedBy>
  <cp:revision>5</cp:revision>
  <dcterms:created xsi:type="dcterms:W3CDTF">2014-07-29T19:52:00Z</dcterms:created>
  <dcterms:modified xsi:type="dcterms:W3CDTF">2014-07-29T19:53:00Z</dcterms:modified>
</cp:coreProperties>
</file>